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93" w:rsidRPr="00A15742" w:rsidRDefault="00A67757" w:rsidP="00034393">
      <w:r w:rsidRPr="00A15742">
        <w:t>Context Scenario Disposition</w:t>
      </w:r>
    </w:p>
    <w:p w:rsidR="00A67757" w:rsidRDefault="00A67757" w:rsidP="00034393"/>
    <w:p w:rsidR="00AE4F1D" w:rsidRDefault="00F4192F" w:rsidP="00034393">
      <w:r>
        <w:t xml:space="preserve">Es ist Mittwoch. </w:t>
      </w:r>
      <w:r w:rsidR="00A67757">
        <w:t xml:space="preserve">Martin Mozarella kommt um 05:30 Uhr ins Büro. </w:t>
      </w:r>
    </w:p>
    <w:p w:rsidR="00AE4F1D" w:rsidRDefault="00AE4F1D" w:rsidP="00034393"/>
    <w:p w:rsidR="00AE4F1D" w:rsidRDefault="00AE4F1D" w:rsidP="00034393"/>
    <w:p w:rsidR="00456278" w:rsidRDefault="00AE4F1D" w:rsidP="00034393">
      <w:r>
        <w:t>Martin startet die Dispo-Ap</w:t>
      </w:r>
      <w:ins w:id="0" w:author="Schönholzer Philip" w:date="2014-07-08T11:02:00Z">
        <w:r w:rsidR="00666A92">
          <w:t xml:space="preserve">p. Er muss </w:t>
        </w:r>
      </w:ins>
      <w:ins w:id="1" w:author="Schönholzer Philip" w:date="2014-07-08T11:03:00Z">
        <w:r w:rsidR="00666A92">
          <w:t xml:space="preserve">für alle </w:t>
        </w:r>
      </w:ins>
      <w:ins w:id="2" w:author="Schönholzer Philip" w:date="2014-07-08T11:02:00Z">
        <w:r w:rsidR="00666A92">
          <w:t>Artikel in seinem Bereich, welche heute</w:t>
        </w:r>
      </w:ins>
      <w:ins w:id="3" w:author="Schönholzer Philip" w:date="2014-07-08T11:03:00Z">
        <w:r w:rsidR="00666A92">
          <w:t xml:space="preserve"> bestellt werden (Liefer-</w:t>
        </w:r>
      </w:ins>
      <w:ins w:id="4" w:author="Schönholzer Philip" w:date="2014-07-08T11:04:00Z">
        <w:r w:rsidR="00666A92">
          <w:t>Rhythmus</w:t>
        </w:r>
      </w:ins>
      <w:ins w:id="5" w:author="Schönholzer Philip" w:date="2014-07-08T11:03:00Z">
        <w:r w:rsidR="00666A92">
          <w:t>), die Menge bestimmen.</w:t>
        </w:r>
      </w:ins>
      <w:del w:id="6" w:author="Schönholzer Philip" w:date="2014-07-08T11:02:00Z">
        <w:r w:rsidDel="00666A92">
          <w:delText>p und erhält direkt eine Übersicht von allen zu disponierenden Gruppen von heute</w:delText>
        </w:r>
      </w:del>
      <w:del w:id="7" w:author="Schönholzer Philip" w:date="2014-07-08T11:03:00Z">
        <w:r w:rsidDel="00666A92">
          <w:delText>.</w:delText>
        </w:r>
      </w:del>
      <w:r w:rsidR="004D2A2C">
        <w:t xml:space="preserve"> </w:t>
      </w:r>
      <w:del w:id="8" w:author="Schönholzer Philip" w:date="2014-07-08T11:04:00Z">
        <w:r w:rsidR="00456278" w:rsidDel="00666A92">
          <w:delText>D</w:delText>
        </w:r>
        <w:r w:rsidR="00BF7CB0" w:rsidDel="00666A92">
          <w:delText xml:space="preserve">ie Dispo-Gruppen </w:delText>
        </w:r>
        <w:r w:rsidR="00456278" w:rsidDel="00666A92">
          <w:delText xml:space="preserve">werden </w:delText>
        </w:r>
        <w:r w:rsidR="00BF7CB0" w:rsidDel="00666A92">
          <w:delText>nach Priorität abgearbeitet</w:delText>
        </w:r>
      </w:del>
      <w:ins w:id="9" w:author="Schönholzer Philip" w:date="2014-07-08T11:04:00Z">
        <w:r w:rsidR="00666A92">
          <w:t>Gewisse Artikel müssen besonders früh bestellt werden, damit der Lieferant mehr Zeit hat um die Bestellung zu erfüllen</w:t>
        </w:r>
      </w:ins>
      <w:r w:rsidR="00BF7CB0">
        <w:t>.</w:t>
      </w:r>
      <w:r w:rsidR="00456278">
        <w:t xml:space="preserve"> </w:t>
      </w:r>
      <w:del w:id="10" w:author="Schönholzer Philip" w:date="2014-07-08T11:04:00Z">
        <w:r w:rsidR="00456278" w:rsidDel="00666A92">
          <w:delText xml:space="preserve">Beim </w:delText>
        </w:r>
      </w:del>
      <w:ins w:id="11" w:author="Schönholzer Philip" w:date="2014-07-08T11:04:00Z">
        <w:r w:rsidR="00666A92">
          <w:t>Einige Artikel des</w:t>
        </w:r>
        <w:r w:rsidR="00666A92">
          <w:t xml:space="preserve"> </w:t>
        </w:r>
      </w:ins>
      <w:r w:rsidR="00456278">
        <w:t xml:space="preserve">Lieferanten Reichmuth Käse </w:t>
      </w:r>
      <w:del w:id="12" w:author="Schönholzer Philip" w:date="2014-07-08T11:05:00Z">
        <w:r w:rsidR="00456278" w:rsidDel="00666A92">
          <w:delText xml:space="preserve">muss </w:delText>
        </w:r>
      </w:del>
      <w:ins w:id="13" w:author="Schönholzer Philip" w:date="2014-07-08T11:05:00Z">
        <w:r w:rsidR="00666A92">
          <w:t xml:space="preserve">müssen </w:t>
        </w:r>
      </w:ins>
      <w:del w:id="14" w:author="Schönholzer Philip" w:date="2014-07-08T11:05:00Z">
        <w:r w:rsidR="00456278" w:rsidDel="00666A92">
          <w:delText>die Bestel</w:delText>
        </w:r>
        <w:r w:rsidDel="00666A92">
          <w:delText xml:space="preserve">lung </w:delText>
        </w:r>
      </w:del>
      <w:r>
        <w:t xml:space="preserve">bis 7.30 Uhr </w:t>
      </w:r>
      <w:del w:id="15" w:author="Schönholzer Philip" w:date="2014-07-08T11:05:00Z">
        <w:r w:rsidDel="00666A92">
          <w:delText xml:space="preserve">erfolgt </w:delText>
        </w:r>
      </w:del>
      <w:ins w:id="16" w:author="Schönholzer Philip" w:date="2014-07-08T11:05:00Z">
        <w:r w:rsidR="00666A92">
          <w:t xml:space="preserve">bestellt </w:t>
        </w:r>
      </w:ins>
      <w:r>
        <w:t xml:space="preserve">sein. </w:t>
      </w:r>
      <w:ins w:id="17" w:author="Schönholzer Philip" w:date="2014-07-08T11:06:00Z">
        <w:r w:rsidR="00666A92">
          <w:t xml:space="preserve">Die Dispo-App zeigt </w:t>
        </w:r>
      </w:ins>
      <w:del w:id="18" w:author="Schönholzer Philip" w:date="2014-07-08T11:05:00Z">
        <w:r w:rsidDel="00666A92">
          <w:delText>Wenn Martin die erste Dispo-Gruppe öffnet, erhält er eine Übersicht von allen Artikeln</w:delText>
        </w:r>
      </w:del>
      <w:ins w:id="19" w:author="Schönholzer Philip" w:date="2014-07-08T11:05:00Z">
        <w:r w:rsidR="00666A92">
          <w:t xml:space="preserve">Martin </w:t>
        </w:r>
      </w:ins>
      <w:ins w:id="20" w:author="Schönholzer Philip" w:date="2014-07-08T11:06:00Z">
        <w:r w:rsidR="00666A92">
          <w:t xml:space="preserve">an, welche </w:t>
        </w:r>
      </w:ins>
      <w:ins w:id="21" w:author="Schönholzer Philip" w:date="2014-07-08T11:05:00Z">
        <w:r w:rsidR="00666A92">
          <w:t>Artikel er als erstes</w:t>
        </w:r>
      </w:ins>
      <w:ins w:id="22" w:author="Schönholzer Philip" w:date="2014-07-08T11:06:00Z">
        <w:r w:rsidR="00666A92">
          <w:t xml:space="preserve"> bestellt werden </w:t>
        </w:r>
      </w:ins>
      <w:ins w:id="23" w:author="Schönholzer Philip" w:date="2014-07-08T11:07:00Z">
        <w:r w:rsidR="00666A92">
          <w:t>müssen</w:t>
        </w:r>
      </w:ins>
      <w:bookmarkStart w:id="24" w:name="_GoBack"/>
      <w:bookmarkEnd w:id="24"/>
      <w:ins w:id="25" w:author="Schönholzer Philip" w:date="2014-07-08T11:06:00Z">
        <w:r w:rsidR="00666A92">
          <w:t>.</w:t>
        </w:r>
      </w:ins>
      <w:del w:id="26" w:author="Schönholzer Philip" w:date="2014-07-08T11:06:00Z">
        <w:r w:rsidDel="00666A92">
          <w:delText>.</w:delText>
        </w:r>
      </w:del>
    </w:p>
    <w:p w:rsidR="00AE4F1D" w:rsidRDefault="00AE4F1D" w:rsidP="00034393"/>
    <w:p w:rsidR="00AE4F1D" w:rsidRDefault="00456278" w:rsidP="00034393">
      <w:r>
        <w:t>Damit Martin für den ersten Artikel die zu beschaffende Menge bestimmen kann, we</w:t>
      </w:r>
      <w:r w:rsidR="00042E16">
        <w:t>chselt er in die Detailansicht.</w:t>
      </w:r>
    </w:p>
    <w:p w:rsidR="00042E16" w:rsidRDefault="00042E16" w:rsidP="00034393"/>
    <w:p w:rsidR="00456278" w:rsidRDefault="00456278" w:rsidP="00034393">
      <w:r>
        <w:t xml:space="preserve">Er sieht, dass </w:t>
      </w:r>
      <w:r w:rsidR="00F4192F">
        <w:t>vom</w:t>
      </w:r>
      <w:r>
        <w:t xml:space="preserve"> Käsefondue </w:t>
      </w:r>
      <w:r w:rsidR="00F4192F">
        <w:t xml:space="preserve">Bech 200g 22 Verpackungseinheiten am Lager sind. </w:t>
      </w:r>
    </w:p>
    <w:p w:rsidR="00AE4F1D" w:rsidRDefault="00AE4F1D" w:rsidP="00034393">
      <w:r>
        <w:t>Dabei stellt er fest, dass 2 Verpackungseinheiten das Verfallsdatum überschritten haben. Diese werden abgeschrieben. Weiter entdeckt Er, dass 3 Verpackungseinheiten nahe am Verfallsdatum sind.</w:t>
      </w:r>
      <w:r w:rsidR="00042E16">
        <w:t xml:space="preserve"> Diese Verpackungseinheiten wird Martin zu e</w:t>
      </w:r>
      <w:r w:rsidR="00505AF5">
        <w:t>inem reduzierten Preis anbieten damit er möglichst keine Abschreibungen hat.</w:t>
      </w:r>
    </w:p>
    <w:p w:rsidR="006060F3" w:rsidRDefault="006060F3" w:rsidP="00034393">
      <w:r>
        <w:t>Generell hält Martin die Haltbarkeitsdaten im Auge, damit er eine möglichst lange Mindesthaltbarkeit für den Kunden anbieten kann.</w:t>
      </w:r>
    </w:p>
    <w:p w:rsidR="00AE4F1D" w:rsidRDefault="00AE4F1D" w:rsidP="00034393"/>
    <w:p w:rsidR="00042E16" w:rsidRDefault="00042E16" w:rsidP="00034393">
      <w:r>
        <w:t>Weiter</w:t>
      </w:r>
      <w:r w:rsidR="00F4192F">
        <w:t xml:space="preserve"> schaut er sich die Ein-/Ausgänge dieser und der letzten Woche an. Letzte Woche wurden insgesamt 31 Verpackungseinheiten verkauft. Diese Woche wurden bereits 18 Stück verkauft. Falls die Entwicklung so weitergehen würde, hätte Martin </w:t>
      </w:r>
      <w:r w:rsidR="00F97CC2">
        <w:t>bis Ende Woche faktisch keinen Warenbe</w:t>
      </w:r>
      <w:r>
        <w:t>stand mehr.</w:t>
      </w:r>
    </w:p>
    <w:p w:rsidR="00042E16" w:rsidRDefault="00042E16" w:rsidP="00034393">
      <w:r>
        <w:t xml:space="preserve">Martin vergleicht </w:t>
      </w:r>
      <w:r w:rsidR="002051D0">
        <w:t xml:space="preserve">ausserdem </w:t>
      </w:r>
      <w:r>
        <w:t>die momentanen W</w:t>
      </w:r>
      <w:r w:rsidR="002051D0">
        <w:t>erte mit denen vom letzten Jahr, damit er abschätzen kann, wieviele Bestellungen das zirka noch kommen könnten.</w:t>
      </w:r>
    </w:p>
    <w:p w:rsidR="00042E16" w:rsidRDefault="00042E16" w:rsidP="00034393">
      <w:r>
        <w:t xml:space="preserve">Ausserdem berücksichtigt er die </w:t>
      </w:r>
      <w:r w:rsidR="002051D0">
        <w:t xml:space="preserve">aktuellen sowie die Vorjahres </w:t>
      </w:r>
      <w:r>
        <w:t>Wetterdaten, da bei schlechtem Wetter mehr Fondue gegessen wird.</w:t>
      </w:r>
    </w:p>
    <w:p w:rsidR="00042E16" w:rsidRDefault="00042E16" w:rsidP="00034393"/>
    <w:p w:rsidR="00042E16" w:rsidRDefault="00F97CC2" w:rsidP="00034393">
      <w:r>
        <w:t xml:space="preserve">Deshalb entscheidet Martin für </w:t>
      </w:r>
      <w:r w:rsidR="00F62CC2">
        <w:t xml:space="preserve">nächst möglichen Liefertag </w:t>
      </w:r>
      <w:r>
        <w:t>15 Verpackungseinheiten zu bestellen.</w:t>
      </w:r>
      <w:r w:rsidR="00F62CC2">
        <w:t xml:space="preserve"> Da Morgen, Donnerstag, ein nationaler Feiertag ist, </w:t>
      </w:r>
      <w:r w:rsidR="00042E16">
        <w:t>passt das System den Liefertermin automatisch auf den nächstmöglichen Liefertermin, in diesem Fall Freitag, an</w:t>
      </w:r>
      <w:r w:rsidR="00FE4DEB">
        <w:t>.</w:t>
      </w:r>
    </w:p>
    <w:p w:rsidR="00FE4DEB" w:rsidRDefault="00FE4DEB" w:rsidP="00034393">
      <w:r>
        <w:t>Diese Anpassung erfolgt unter Berücksichtigung der Dispofrequenz.</w:t>
      </w:r>
    </w:p>
    <w:p w:rsidR="00042E16" w:rsidRDefault="00042E16" w:rsidP="00034393"/>
    <w:p w:rsidR="00A52F96" w:rsidRDefault="00A52F96" w:rsidP="00A52F96">
      <w:r>
        <w:t>Da eine Palette 10 Verpackungseinheiten beinhaltet, bestellt Martin 5 Verpackungseinheiten plus ei</w:t>
      </w:r>
      <w:r w:rsidR="00CB7BD3">
        <w:t>ne Pa</w:t>
      </w:r>
      <w:r>
        <w:t>lette. Da er eine Palette plus eine Anbruchsmenge bestellen will, werden die beiden Mengeneinheiten kumuliert.</w:t>
      </w:r>
    </w:p>
    <w:p w:rsidR="00E8032C" w:rsidRDefault="00E8032C" w:rsidP="00A52F96">
      <w:r>
        <w:t>Bei bestimmten Artikeln bestellt Martin immer eine ähnliche Menge, und hat deshalb die Möglichkeit eine selbstdefinierte Bestellmengeneinheit zu hinterlegen.</w:t>
      </w:r>
    </w:p>
    <w:p w:rsidR="00574B28" w:rsidRDefault="00574B28" w:rsidP="00034393"/>
    <w:p w:rsidR="00DD13B4" w:rsidRDefault="00F62CC2" w:rsidP="00034393">
      <w:r>
        <w:t xml:space="preserve">Wurde die zu bestellende Menge eingegeben und bestätigt, </w:t>
      </w:r>
      <w:r w:rsidR="002C52A4">
        <w:t>wechselt Martin zum</w:t>
      </w:r>
      <w:r>
        <w:t xml:space="preserve"> nächste</w:t>
      </w:r>
      <w:r w:rsidR="002C52A4">
        <w:t>n</w:t>
      </w:r>
      <w:r>
        <w:t xml:space="preserve"> Artikel der Dispo-Gruppe in der Detailan</w:t>
      </w:r>
      <w:r w:rsidR="002C52A4">
        <w:t>sicht</w:t>
      </w:r>
      <w:r w:rsidR="0030608E">
        <w:t>.</w:t>
      </w:r>
    </w:p>
    <w:p w:rsidR="00DD13B4" w:rsidRDefault="00DD13B4" w:rsidP="00DD13B4"/>
    <w:p w:rsidR="00DD13B4" w:rsidRDefault="00DD13B4" w:rsidP="00DD13B4">
      <w:r>
        <w:t xml:space="preserve">Martin sieht, den Artikel Luzerner Rahmkäse 100g. Davon sind noch </w:t>
      </w:r>
      <w:r w:rsidR="004D2A2C">
        <w:t>20</w:t>
      </w:r>
      <w:r>
        <w:t xml:space="preserve"> Verpackungseinheiten an Lager. Jedoch bemerkt er, dass noch eine Bestellung für nächste Woche von 100 Verpackungseinheiten für eine „Luzerner-Käse-Aktion“ offen ist. Diese wurde beim Lieferanten zu einem speziellen Preis vor drei Wochen bestellt.</w:t>
      </w:r>
      <w:r w:rsidR="004D2A2C">
        <w:t xml:space="preserve"> Martin sieht, dass die Aktion ab nächster Woche von Montag bis Freitag läuft. Aufgrund dieser Tatsache und aufgrund der Ein-/Ausgänge der vergangenen Wochen bemerkt er, dass die 20 vorhandenen Verpackungseinheiten für diese Woche noch genügen bis die Aktion startet. Er beschliesst keine Bestellung zu machen. </w:t>
      </w:r>
    </w:p>
    <w:p w:rsidR="0030608E" w:rsidRDefault="0030608E" w:rsidP="00034393"/>
    <w:p w:rsidR="0030608E" w:rsidRDefault="0030608E" w:rsidP="00034393">
      <w:r>
        <w:t>Nachdem Martin alle Artikel der Dispo-Gruppe abgearbeitet hat, wird eine Bestellung ausgelöst und ausgedruckt.</w:t>
      </w:r>
    </w:p>
    <w:p w:rsidR="00982014" w:rsidRDefault="00982014" w:rsidP="00034393"/>
    <w:p w:rsidR="00982014" w:rsidRPr="00034393" w:rsidRDefault="00456278" w:rsidP="00034393">
      <w:r>
        <w:t xml:space="preserve">Anschliessend disponiert Martin die anderen </w:t>
      </w:r>
      <w:r w:rsidR="00982014">
        <w:t>Dispo-Gruppen</w:t>
      </w:r>
      <w:r>
        <w:t xml:space="preserve"> auf der Liste.</w:t>
      </w:r>
    </w:p>
    <w:sectPr w:rsidR="00982014" w:rsidRPr="00034393" w:rsidSect="00CA0C93">
      <w:footerReference w:type="firs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31B" w:rsidRDefault="0039331B">
      <w:r>
        <w:separator/>
      </w:r>
    </w:p>
  </w:endnote>
  <w:endnote w:type="continuationSeparator" w:id="0">
    <w:p w:rsidR="0039331B" w:rsidRDefault="0039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518" w:rsidRDefault="00E2736D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-900430</wp:posOffset>
              </wp:positionH>
              <wp:positionV relativeFrom="paragraph">
                <wp:posOffset>-245110</wp:posOffset>
              </wp:positionV>
              <wp:extent cx="7560310" cy="215900"/>
              <wp:effectExtent l="4445" t="2540" r="0" b="63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215900"/>
                      </a:xfrm>
                      <a:prstGeom prst="rect">
                        <a:avLst/>
                      </a:prstGeom>
                      <a:solidFill>
                        <a:srgbClr val="E6003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2F38A9" id="Rectangle 2" o:spid="_x0000_s1026" style="position:absolute;margin-left:-70.9pt;margin-top:-19.3pt;width:595.3pt;height:1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" fillcolor="#e6003c" stroked="f"/>
          </w:pict>
        </mc:Fallback>
      </mc:AlternateContent>
    </w:r>
    <w:r w:rsidR="00144518">
      <w:rPr>
        <w:noProof/>
        <w:lang w:eastAsia="de-CH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5094605</wp:posOffset>
          </wp:positionH>
          <wp:positionV relativeFrom="paragraph">
            <wp:posOffset>561340</wp:posOffset>
          </wp:positionV>
          <wp:extent cx="1080135" cy="490855"/>
          <wp:effectExtent l="19050" t="0" r="5715" b="0"/>
          <wp:wrapTight wrapText="bothSides">
            <wp:wrapPolygon edited="0">
              <wp:start x="14476" y="0"/>
              <wp:lineTo x="381" y="13413"/>
              <wp:lineTo x="-381" y="20957"/>
              <wp:lineTo x="17524" y="20957"/>
              <wp:lineTo x="17905" y="20957"/>
              <wp:lineTo x="20952" y="14251"/>
              <wp:lineTo x="20952" y="13413"/>
              <wp:lineTo x="21714" y="9221"/>
              <wp:lineTo x="21714" y="5868"/>
              <wp:lineTo x="19048" y="0"/>
              <wp:lineTo x="14476" y="0"/>
            </wp:wrapPolygon>
          </wp:wrapTight>
          <wp:docPr id="5" name="Bild 1" descr="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IS_Logo_p18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-106045</wp:posOffset>
              </wp:positionH>
              <wp:positionV relativeFrom="paragraph">
                <wp:posOffset>901700</wp:posOffset>
              </wp:positionV>
              <wp:extent cx="4800600" cy="345440"/>
              <wp:effectExtent l="0" t="0" r="1270" b="63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4518" w:rsidRPr="00A151DA" w:rsidRDefault="00144518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Schweiz AG, Surentalstrasse 10, CH-6210 Sursee, www.bison-group.com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8.35pt;margin-top:71pt;width:378pt;height:27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cotQIAALk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" filled="f" stroked="f">
              <v:textbox>
                <w:txbxContent>
                  <w:p w:rsidR="00144518" w:rsidRPr="00A151DA" w:rsidRDefault="00144518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Schweiz AG, Surentalstrasse 10, CH-6210 Sursee, www.bison-group.com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31B" w:rsidRDefault="0039331B">
      <w:r>
        <w:separator/>
      </w:r>
    </w:p>
  </w:footnote>
  <w:footnote w:type="continuationSeparator" w:id="0">
    <w:p w:rsidR="0039331B" w:rsidRDefault="00393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F32A8"/>
    <w:multiLevelType w:val="hybridMultilevel"/>
    <w:tmpl w:val="0E0655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836EC"/>
    <w:multiLevelType w:val="hybridMultilevel"/>
    <w:tmpl w:val="C5500CC6"/>
    <w:lvl w:ilvl="0" w:tplc="2320EC6A">
      <w:start w:val="1"/>
      <w:numFmt w:val="bullet"/>
      <w:pStyle w:val="Aufzhlu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69B0DB1"/>
    <w:multiLevelType w:val="multilevel"/>
    <w:tmpl w:val="BE9E671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chönholzer Philip">
    <w15:presenceInfo w15:providerId="AD" w15:userId="S-1-5-21-2030841517-1538825351-3369896100-6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autoHyphenation/>
  <w:hyphenationZone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57"/>
    <w:rsid w:val="00000276"/>
    <w:rsid w:val="0000475F"/>
    <w:rsid w:val="000068C9"/>
    <w:rsid w:val="0001339F"/>
    <w:rsid w:val="00013C55"/>
    <w:rsid w:val="00014DA8"/>
    <w:rsid w:val="00022928"/>
    <w:rsid w:val="000230DD"/>
    <w:rsid w:val="0002446B"/>
    <w:rsid w:val="00033484"/>
    <w:rsid w:val="00034393"/>
    <w:rsid w:val="0004028E"/>
    <w:rsid w:val="00042E16"/>
    <w:rsid w:val="00046727"/>
    <w:rsid w:val="00062C1F"/>
    <w:rsid w:val="000658F7"/>
    <w:rsid w:val="000670C1"/>
    <w:rsid w:val="0007041F"/>
    <w:rsid w:val="00080019"/>
    <w:rsid w:val="0009045F"/>
    <w:rsid w:val="00090A66"/>
    <w:rsid w:val="0009393E"/>
    <w:rsid w:val="00093C85"/>
    <w:rsid w:val="000A4CF6"/>
    <w:rsid w:val="000A7B56"/>
    <w:rsid w:val="000B0B13"/>
    <w:rsid w:val="000B20D7"/>
    <w:rsid w:val="000B2F50"/>
    <w:rsid w:val="000B4AA9"/>
    <w:rsid w:val="000B5F05"/>
    <w:rsid w:val="000B60C4"/>
    <w:rsid w:val="000B71BB"/>
    <w:rsid w:val="000B7471"/>
    <w:rsid w:val="000C3C2F"/>
    <w:rsid w:val="000C4B5A"/>
    <w:rsid w:val="000D108C"/>
    <w:rsid w:val="000D7E54"/>
    <w:rsid w:val="000E144B"/>
    <w:rsid w:val="000E17D6"/>
    <w:rsid w:val="000E2C7E"/>
    <w:rsid w:val="000E4DE5"/>
    <w:rsid w:val="000E5BDD"/>
    <w:rsid w:val="000E6015"/>
    <w:rsid w:val="000F169E"/>
    <w:rsid w:val="000F38B3"/>
    <w:rsid w:val="000F76A2"/>
    <w:rsid w:val="00100870"/>
    <w:rsid w:val="00101E9F"/>
    <w:rsid w:val="0010481C"/>
    <w:rsid w:val="00105F42"/>
    <w:rsid w:val="001061C1"/>
    <w:rsid w:val="00106A2F"/>
    <w:rsid w:val="00107215"/>
    <w:rsid w:val="0010758A"/>
    <w:rsid w:val="00110819"/>
    <w:rsid w:val="00110C99"/>
    <w:rsid w:val="001129B6"/>
    <w:rsid w:val="00112B2F"/>
    <w:rsid w:val="0011352A"/>
    <w:rsid w:val="00130034"/>
    <w:rsid w:val="00133AFD"/>
    <w:rsid w:val="00135071"/>
    <w:rsid w:val="00135D61"/>
    <w:rsid w:val="00136192"/>
    <w:rsid w:val="00137866"/>
    <w:rsid w:val="00137A34"/>
    <w:rsid w:val="00143E01"/>
    <w:rsid w:val="00144518"/>
    <w:rsid w:val="00145E32"/>
    <w:rsid w:val="001516B7"/>
    <w:rsid w:val="00152E77"/>
    <w:rsid w:val="0015419A"/>
    <w:rsid w:val="00154464"/>
    <w:rsid w:val="00154C64"/>
    <w:rsid w:val="0015624E"/>
    <w:rsid w:val="001626C3"/>
    <w:rsid w:val="001677CE"/>
    <w:rsid w:val="0017074C"/>
    <w:rsid w:val="0017279D"/>
    <w:rsid w:val="001734E4"/>
    <w:rsid w:val="001747B0"/>
    <w:rsid w:val="001808F1"/>
    <w:rsid w:val="00184D5F"/>
    <w:rsid w:val="001912AF"/>
    <w:rsid w:val="0019205C"/>
    <w:rsid w:val="001A0CAC"/>
    <w:rsid w:val="001A48AA"/>
    <w:rsid w:val="001A4A4B"/>
    <w:rsid w:val="001A5B65"/>
    <w:rsid w:val="001B0CBB"/>
    <w:rsid w:val="001B2445"/>
    <w:rsid w:val="001B2B1C"/>
    <w:rsid w:val="001B4035"/>
    <w:rsid w:val="001B539F"/>
    <w:rsid w:val="001B75B5"/>
    <w:rsid w:val="001C2B5C"/>
    <w:rsid w:val="001C47BD"/>
    <w:rsid w:val="001C4BCD"/>
    <w:rsid w:val="001C6FD6"/>
    <w:rsid w:val="001D06AA"/>
    <w:rsid w:val="001D52D5"/>
    <w:rsid w:val="001D6653"/>
    <w:rsid w:val="001D66C2"/>
    <w:rsid w:val="001D72D9"/>
    <w:rsid w:val="001D7DAA"/>
    <w:rsid w:val="001E25C1"/>
    <w:rsid w:val="001E2761"/>
    <w:rsid w:val="001E292D"/>
    <w:rsid w:val="001E5B5C"/>
    <w:rsid w:val="001F3D05"/>
    <w:rsid w:val="001F4C08"/>
    <w:rsid w:val="001F5411"/>
    <w:rsid w:val="001F6302"/>
    <w:rsid w:val="0020135E"/>
    <w:rsid w:val="002030FE"/>
    <w:rsid w:val="002051D0"/>
    <w:rsid w:val="00207C0E"/>
    <w:rsid w:val="0021011B"/>
    <w:rsid w:val="00212A9E"/>
    <w:rsid w:val="002138FA"/>
    <w:rsid w:val="00214518"/>
    <w:rsid w:val="00214EF3"/>
    <w:rsid w:val="00217399"/>
    <w:rsid w:val="00220130"/>
    <w:rsid w:val="00224139"/>
    <w:rsid w:val="00226862"/>
    <w:rsid w:val="0023035D"/>
    <w:rsid w:val="00236CF5"/>
    <w:rsid w:val="00240C74"/>
    <w:rsid w:val="002414ED"/>
    <w:rsid w:val="00243B3D"/>
    <w:rsid w:val="00244C6D"/>
    <w:rsid w:val="0024512F"/>
    <w:rsid w:val="00245F9C"/>
    <w:rsid w:val="00246EDC"/>
    <w:rsid w:val="00246F24"/>
    <w:rsid w:val="00252603"/>
    <w:rsid w:val="002564EC"/>
    <w:rsid w:val="00257D11"/>
    <w:rsid w:val="00263120"/>
    <w:rsid w:val="00264565"/>
    <w:rsid w:val="00264D4F"/>
    <w:rsid w:val="00267DB3"/>
    <w:rsid w:val="00270CD0"/>
    <w:rsid w:val="00270DEC"/>
    <w:rsid w:val="00273A06"/>
    <w:rsid w:val="002863BA"/>
    <w:rsid w:val="0028677E"/>
    <w:rsid w:val="00287B75"/>
    <w:rsid w:val="00290B3A"/>
    <w:rsid w:val="00293788"/>
    <w:rsid w:val="002965D5"/>
    <w:rsid w:val="002A72FF"/>
    <w:rsid w:val="002A7323"/>
    <w:rsid w:val="002B4C96"/>
    <w:rsid w:val="002B51AF"/>
    <w:rsid w:val="002B572B"/>
    <w:rsid w:val="002B6E90"/>
    <w:rsid w:val="002C2942"/>
    <w:rsid w:val="002C2D93"/>
    <w:rsid w:val="002C52A4"/>
    <w:rsid w:val="002D3911"/>
    <w:rsid w:val="002D7F9A"/>
    <w:rsid w:val="002E7275"/>
    <w:rsid w:val="002E7535"/>
    <w:rsid w:val="002F0F7F"/>
    <w:rsid w:val="002F5AE9"/>
    <w:rsid w:val="00300150"/>
    <w:rsid w:val="00303130"/>
    <w:rsid w:val="00304514"/>
    <w:rsid w:val="0030608E"/>
    <w:rsid w:val="0030625D"/>
    <w:rsid w:val="00306275"/>
    <w:rsid w:val="00314B32"/>
    <w:rsid w:val="00315300"/>
    <w:rsid w:val="00321918"/>
    <w:rsid w:val="00325EFA"/>
    <w:rsid w:val="00326272"/>
    <w:rsid w:val="0032718E"/>
    <w:rsid w:val="00327A0E"/>
    <w:rsid w:val="00331513"/>
    <w:rsid w:val="00331739"/>
    <w:rsid w:val="0033235B"/>
    <w:rsid w:val="00341CB9"/>
    <w:rsid w:val="0034456C"/>
    <w:rsid w:val="00344DA9"/>
    <w:rsid w:val="00345797"/>
    <w:rsid w:val="003508CC"/>
    <w:rsid w:val="00353B68"/>
    <w:rsid w:val="003711D0"/>
    <w:rsid w:val="0037254A"/>
    <w:rsid w:val="003744AD"/>
    <w:rsid w:val="00377934"/>
    <w:rsid w:val="00382BE3"/>
    <w:rsid w:val="0038637C"/>
    <w:rsid w:val="003877CF"/>
    <w:rsid w:val="00390A2D"/>
    <w:rsid w:val="00390EC5"/>
    <w:rsid w:val="00392D33"/>
    <w:rsid w:val="0039331B"/>
    <w:rsid w:val="0039616E"/>
    <w:rsid w:val="003A77D1"/>
    <w:rsid w:val="003A7DF3"/>
    <w:rsid w:val="003B2849"/>
    <w:rsid w:val="003B443C"/>
    <w:rsid w:val="003B6F7F"/>
    <w:rsid w:val="003C0687"/>
    <w:rsid w:val="003C26EB"/>
    <w:rsid w:val="003C58E6"/>
    <w:rsid w:val="003C68B5"/>
    <w:rsid w:val="003D231B"/>
    <w:rsid w:val="003D27D2"/>
    <w:rsid w:val="003E3D89"/>
    <w:rsid w:val="003E5DA6"/>
    <w:rsid w:val="003E7678"/>
    <w:rsid w:val="003F2807"/>
    <w:rsid w:val="003F2D5E"/>
    <w:rsid w:val="003F5B55"/>
    <w:rsid w:val="00402E38"/>
    <w:rsid w:val="00412524"/>
    <w:rsid w:val="00415906"/>
    <w:rsid w:val="00416161"/>
    <w:rsid w:val="00417A1E"/>
    <w:rsid w:val="00426472"/>
    <w:rsid w:val="004273A2"/>
    <w:rsid w:val="00427866"/>
    <w:rsid w:val="00430C9A"/>
    <w:rsid w:val="00431246"/>
    <w:rsid w:val="0043373D"/>
    <w:rsid w:val="0044031D"/>
    <w:rsid w:val="00440E14"/>
    <w:rsid w:val="00442E0A"/>
    <w:rsid w:val="00442F15"/>
    <w:rsid w:val="0044479E"/>
    <w:rsid w:val="00445A93"/>
    <w:rsid w:val="00446F45"/>
    <w:rsid w:val="004502C9"/>
    <w:rsid w:val="0045179F"/>
    <w:rsid w:val="00453FDA"/>
    <w:rsid w:val="00454D92"/>
    <w:rsid w:val="004554E4"/>
    <w:rsid w:val="00456278"/>
    <w:rsid w:val="00460F2E"/>
    <w:rsid w:val="00465F9A"/>
    <w:rsid w:val="00466CEB"/>
    <w:rsid w:val="0047363E"/>
    <w:rsid w:val="00473F0E"/>
    <w:rsid w:val="004812C3"/>
    <w:rsid w:val="004857F0"/>
    <w:rsid w:val="00486CFB"/>
    <w:rsid w:val="00487373"/>
    <w:rsid w:val="00490652"/>
    <w:rsid w:val="00491F9B"/>
    <w:rsid w:val="00492A59"/>
    <w:rsid w:val="0049344D"/>
    <w:rsid w:val="004A0B43"/>
    <w:rsid w:val="004A1AF5"/>
    <w:rsid w:val="004A1B9C"/>
    <w:rsid w:val="004A22D3"/>
    <w:rsid w:val="004A718C"/>
    <w:rsid w:val="004B35D8"/>
    <w:rsid w:val="004B6AD1"/>
    <w:rsid w:val="004C2EB6"/>
    <w:rsid w:val="004C4581"/>
    <w:rsid w:val="004C7DF5"/>
    <w:rsid w:val="004D2083"/>
    <w:rsid w:val="004D2596"/>
    <w:rsid w:val="004D2A2C"/>
    <w:rsid w:val="004D3501"/>
    <w:rsid w:val="004D4ECE"/>
    <w:rsid w:val="004D6F0C"/>
    <w:rsid w:val="004E4102"/>
    <w:rsid w:val="004E7E37"/>
    <w:rsid w:val="004F14A7"/>
    <w:rsid w:val="004F7126"/>
    <w:rsid w:val="004F7163"/>
    <w:rsid w:val="00500580"/>
    <w:rsid w:val="00501B76"/>
    <w:rsid w:val="00501FBE"/>
    <w:rsid w:val="00502A2E"/>
    <w:rsid w:val="005044E3"/>
    <w:rsid w:val="00504DF3"/>
    <w:rsid w:val="00505AF5"/>
    <w:rsid w:val="005077E6"/>
    <w:rsid w:val="00507F91"/>
    <w:rsid w:val="005110C0"/>
    <w:rsid w:val="00511857"/>
    <w:rsid w:val="0051382B"/>
    <w:rsid w:val="00516945"/>
    <w:rsid w:val="00520118"/>
    <w:rsid w:val="00520AE1"/>
    <w:rsid w:val="0052248C"/>
    <w:rsid w:val="005277BC"/>
    <w:rsid w:val="005304FF"/>
    <w:rsid w:val="00531B91"/>
    <w:rsid w:val="0053220C"/>
    <w:rsid w:val="00533BDD"/>
    <w:rsid w:val="00534303"/>
    <w:rsid w:val="00535793"/>
    <w:rsid w:val="00542EE7"/>
    <w:rsid w:val="00543632"/>
    <w:rsid w:val="005439C1"/>
    <w:rsid w:val="005440E0"/>
    <w:rsid w:val="00545E32"/>
    <w:rsid w:val="00546DB4"/>
    <w:rsid w:val="00551E9F"/>
    <w:rsid w:val="005526B7"/>
    <w:rsid w:val="00552869"/>
    <w:rsid w:val="00553350"/>
    <w:rsid w:val="005605B7"/>
    <w:rsid w:val="00564A7A"/>
    <w:rsid w:val="00566E8B"/>
    <w:rsid w:val="00573E5C"/>
    <w:rsid w:val="00574B28"/>
    <w:rsid w:val="00575658"/>
    <w:rsid w:val="00576A3F"/>
    <w:rsid w:val="00576B5C"/>
    <w:rsid w:val="00576EE8"/>
    <w:rsid w:val="00577757"/>
    <w:rsid w:val="00582BC8"/>
    <w:rsid w:val="00583C8E"/>
    <w:rsid w:val="005862DB"/>
    <w:rsid w:val="0059150A"/>
    <w:rsid w:val="00592696"/>
    <w:rsid w:val="00597312"/>
    <w:rsid w:val="005A22A4"/>
    <w:rsid w:val="005A349A"/>
    <w:rsid w:val="005A4602"/>
    <w:rsid w:val="005B0963"/>
    <w:rsid w:val="005B2C86"/>
    <w:rsid w:val="005B4AF6"/>
    <w:rsid w:val="005B612E"/>
    <w:rsid w:val="005B6F45"/>
    <w:rsid w:val="005B78FD"/>
    <w:rsid w:val="005C0652"/>
    <w:rsid w:val="005C28BB"/>
    <w:rsid w:val="005C3D13"/>
    <w:rsid w:val="005C75A2"/>
    <w:rsid w:val="005D2618"/>
    <w:rsid w:val="005D385F"/>
    <w:rsid w:val="005D5BAA"/>
    <w:rsid w:val="005E01DA"/>
    <w:rsid w:val="005E0628"/>
    <w:rsid w:val="005E0FC5"/>
    <w:rsid w:val="005E2A21"/>
    <w:rsid w:val="005F0BA7"/>
    <w:rsid w:val="005F1A52"/>
    <w:rsid w:val="00603CDB"/>
    <w:rsid w:val="0060446F"/>
    <w:rsid w:val="00605A36"/>
    <w:rsid w:val="006060F3"/>
    <w:rsid w:val="00606B9C"/>
    <w:rsid w:val="00606F4D"/>
    <w:rsid w:val="006107E8"/>
    <w:rsid w:val="006128B3"/>
    <w:rsid w:val="00613D06"/>
    <w:rsid w:val="006146E0"/>
    <w:rsid w:val="00616C4E"/>
    <w:rsid w:val="00617590"/>
    <w:rsid w:val="006240DC"/>
    <w:rsid w:val="00627056"/>
    <w:rsid w:val="006344C2"/>
    <w:rsid w:val="00635C5A"/>
    <w:rsid w:val="006364B0"/>
    <w:rsid w:val="0063699F"/>
    <w:rsid w:val="00642B51"/>
    <w:rsid w:val="00643899"/>
    <w:rsid w:val="0064410F"/>
    <w:rsid w:val="00645197"/>
    <w:rsid w:val="006462EE"/>
    <w:rsid w:val="006506CA"/>
    <w:rsid w:val="00653133"/>
    <w:rsid w:val="00653344"/>
    <w:rsid w:val="00656113"/>
    <w:rsid w:val="0065672C"/>
    <w:rsid w:val="0065755B"/>
    <w:rsid w:val="006608BB"/>
    <w:rsid w:val="006624DC"/>
    <w:rsid w:val="00663700"/>
    <w:rsid w:val="00665031"/>
    <w:rsid w:val="00666A92"/>
    <w:rsid w:val="00671D6A"/>
    <w:rsid w:val="0067667D"/>
    <w:rsid w:val="00680002"/>
    <w:rsid w:val="006836F0"/>
    <w:rsid w:val="00686F39"/>
    <w:rsid w:val="006873AF"/>
    <w:rsid w:val="006905A1"/>
    <w:rsid w:val="00691478"/>
    <w:rsid w:val="0069714B"/>
    <w:rsid w:val="006A0324"/>
    <w:rsid w:val="006A051D"/>
    <w:rsid w:val="006A1356"/>
    <w:rsid w:val="006A4431"/>
    <w:rsid w:val="006A54A3"/>
    <w:rsid w:val="006B6419"/>
    <w:rsid w:val="006B6AF3"/>
    <w:rsid w:val="006B6AFF"/>
    <w:rsid w:val="006C144C"/>
    <w:rsid w:val="006C246B"/>
    <w:rsid w:val="006C4DBE"/>
    <w:rsid w:val="006C7C72"/>
    <w:rsid w:val="006D151E"/>
    <w:rsid w:val="006D2109"/>
    <w:rsid w:val="006D2301"/>
    <w:rsid w:val="006D26CB"/>
    <w:rsid w:val="006D5547"/>
    <w:rsid w:val="006D64C6"/>
    <w:rsid w:val="006E0CE3"/>
    <w:rsid w:val="006E25DB"/>
    <w:rsid w:val="006E620D"/>
    <w:rsid w:val="006F2589"/>
    <w:rsid w:val="006F2ED0"/>
    <w:rsid w:val="006F3E1E"/>
    <w:rsid w:val="006F3F79"/>
    <w:rsid w:val="00702132"/>
    <w:rsid w:val="00702E04"/>
    <w:rsid w:val="00705C42"/>
    <w:rsid w:val="00716373"/>
    <w:rsid w:val="00716720"/>
    <w:rsid w:val="0071675D"/>
    <w:rsid w:val="007178EC"/>
    <w:rsid w:val="0072354F"/>
    <w:rsid w:val="0072384E"/>
    <w:rsid w:val="00733D76"/>
    <w:rsid w:val="007364D0"/>
    <w:rsid w:val="007369EC"/>
    <w:rsid w:val="00737F5A"/>
    <w:rsid w:val="007407CB"/>
    <w:rsid w:val="00746F25"/>
    <w:rsid w:val="00750BAD"/>
    <w:rsid w:val="00751D7B"/>
    <w:rsid w:val="00755A0F"/>
    <w:rsid w:val="00757ADC"/>
    <w:rsid w:val="0076054B"/>
    <w:rsid w:val="007665C5"/>
    <w:rsid w:val="00770EBD"/>
    <w:rsid w:val="0077141E"/>
    <w:rsid w:val="007735B2"/>
    <w:rsid w:val="0077669A"/>
    <w:rsid w:val="00782186"/>
    <w:rsid w:val="007823DC"/>
    <w:rsid w:val="007834F3"/>
    <w:rsid w:val="00785227"/>
    <w:rsid w:val="0078619A"/>
    <w:rsid w:val="007911E5"/>
    <w:rsid w:val="00793771"/>
    <w:rsid w:val="00796020"/>
    <w:rsid w:val="007A1300"/>
    <w:rsid w:val="007B0580"/>
    <w:rsid w:val="007B1027"/>
    <w:rsid w:val="007C0756"/>
    <w:rsid w:val="007C3AFD"/>
    <w:rsid w:val="007C4122"/>
    <w:rsid w:val="007C5AC1"/>
    <w:rsid w:val="007D3A0D"/>
    <w:rsid w:val="007D5720"/>
    <w:rsid w:val="007D5744"/>
    <w:rsid w:val="007D6BE6"/>
    <w:rsid w:val="007E63A6"/>
    <w:rsid w:val="007F201D"/>
    <w:rsid w:val="007F3609"/>
    <w:rsid w:val="007F4157"/>
    <w:rsid w:val="007F64AD"/>
    <w:rsid w:val="0080229A"/>
    <w:rsid w:val="00812562"/>
    <w:rsid w:val="008164FD"/>
    <w:rsid w:val="00821A4A"/>
    <w:rsid w:val="008315FF"/>
    <w:rsid w:val="00831ADC"/>
    <w:rsid w:val="008340B6"/>
    <w:rsid w:val="00837F0E"/>
    <w:rsid w:val="00840220"/>
    <w:rsid w:val="00851825"/>
    <w:rsid w:val="00851A75"/>
    <w:rsid w:val="00855447"/>
    <w:rsid w:val="008639F2"/>
    <w:rsid w:val="008653B2"/>
    <w:rsid w:val="008656D6"/>
    <w:rsid w:val="00866086"/>
    <w:rsid w:val="00866207"/>
    <w:rsid w:val="00871359"/>
    <w:rsid w:val="00874C09"/>
    <w:rsid w:val="00875ECE"/>
    <w:rsid w:val="008763CF"/>
    <w:rsid w:val="00880514"/>
    <w:rsid w:val="00882779"/>
    <w:rsid w:val="0089100B"/>
    <w:rsid w:val="008953EE"/>
    <w:rsid w:val="008A0523"/>
    <w:rsid w:val="008A1987"/>
    <w:rsid w:val="008A3214"/>
    <w:rsid w:val="008A37EA"/>
    <w:rsid w:val="008A42AC"/>
    <w:rsid w:val="008A51F2"/>
    <w:rsid w:val="008A53C8"/>
    <w:rsid w:val="008A6866"/>
    <w:rsid w:val="008B1CB6"/>
    <w:rsid w:val="008B4EE1"/>
    <w:rsid w:val="008C3CFA"/>
    <w:rsid w:val="008C6400"/>
    <w:rsid w:val="008D0FC2"/>
    <w:rsid w:val="008D37C4"/>
    <w:rsid w:val="008E0492"/>
    <w:rsid w:val="008E2B75"/>
    <w:rsid w:val="008E323B"/>
    <w:rsid w:val="008E38E0"/>
    <w:rsid w:val="008E5712"/>
    <w:rsid w:val="008F11AE"/>
    <w:rsid w:val="008F5326"/>
    <w:rsid w:val="008F73E6"/>
    <w:rsid w:val="008F7628"/>
    <w:rsid w:val="008F7B09"/>
    <w:rsid w:val="00905B63"/>
    <w:rsid w:val="00906F7F"/>
    <w:rsid w:val="00913DF1"/>
    <w:rsid w:val="00914212"/>
    <w:rsid w:val="00914286"/>
    <w:rsid w:val="00914FA5"/>
    <w:rsid w:val="00915597"/>
    <w:rsid w:val="00915D2C"/>
    <w:rsid w:val="0091704C"/>
    <w:rsid w:val="009171D2"/>
    <w:rsid w:val="00917F20"/>
    <w:rsid w:val="00925267"/>
    <w:rsid w:val="009252F5"/>
    <w:rsid w:val="009260C7"/>
    <w:rsid w:val="00930871"/>
    <w:rsid w:val="0093249B"/>
    <w:rsid w:val="00932D8D"/>
    <w:rsid w:val="00933E50"/>
    <w:rsid w:val="009414C9"/>
    <w:rsid w:val="0094322A"/>
    <w:rsid w:val="00945973"/>
    <w:rsid w:val="00950BF6"/>
    <w:rsid w:val="00951142"/>
    <w:rsid w:val="00953A18"/>
    <w:rsid w:val="00956109"/>
    <w:rsid w:val="00963065"/>
    <w:rsid w:val="0096362D"/>
    <w:rsid w:val="00980852"/>
    <w:rsid w:val="00982014"/>
    <w:rsid w:val="00982A44"/>
    <w:rsid w:val="00986107"/>
    <w:rsid w:val="00986AD2"/>
    <w:rsid w:val="00987744"/>
    <w:rsid w:val="009A046B"/>
    <w:rsid w:val="009A16B2"/>
    <w:rsid w:val="009A3035"/>
    <w:rsid w:val="009A5583"/>
    <w:rsid w:val="009A7716"/>
    <w:rsid w:val="009B05AB"/>
    <w:rsid w:val="009B17FF"/>
    <w:rsid w:val="009B38D1"/>
    <w:rsid w:val="009B4EE7"/>
    <w:rsid w:val="009B5F94"/>
    <w:rsid w:val="009B78B3"/>
    <w:rsid w:val="009C0724"/>
    <w:rsid w:val="009C2CF9"/>
    <w:rsid w:val="009C3D19"/>
    <w:rsid w:val="009C6C89"/>
    <w:rsid w:val="009D5364"/>
    <w:rsid w:val="009D5C88"/>
    <w:rsid w:val="009D66EC"/>
    <w:rsid w:val="009E1351"/>
    <w:rsid w:val="009E2173"/>
    <w:rsid w:val="009E2898"/>
    <w:rsid w:val="009E4E04"/>
    <w:rsid w:val="009E793C"/>
    <w:rsid w:val="009F00E4"/>
    <w:rsid w:val="009F6738"/>
    <w:rsid w:val="009F7EF0"/>
    <w:rsid w:val="00A05089"/>
    <w:rsid w:val="00A065E5"/>
    <w:rsid w:val="00A06E06"/>
    <w:rsid w:val="00A06E8A"/>
    <w:rsid w:val="00A11B17"/>
    <w:rsid w:val="00A13045"/>
    <w:rsid w:val="00A15742"/>
    <w:rsid w:val="00A20F47"/>
    <w:rsid w:val="00A276AE"/>
    <w:rsid w:val="00A34A4C"/>
    <w:rsid w:val="00A420F1"/>
    <w:rsid w:val="00A474BE"/>
    <w:rsid w:val="00A5249F"/>
    <w:rsid w:val="00A52F96"/>
    <w:rsid w:val="00A56F4A"/>
    <w:rsid w:val="00A571E2"/>
    <w:rsid w:val="00A57B96"/>
    <w:rsid w:val="00A67757"/>
    <w:rsid w:val="00A710C6"/>
    <w:rsid w:val="00A719C1"/>
    <w:rsid w:val="00A81E33"/>
    <w:rsid w:val="00A82072"/>
    <w:rsid w:val="00A90C8C"/>
    <w:rsid w:val="00A90FE6"/>
    <w:rsid w:val="00A93120"/>
    <w:rsid w:val="00A93144"/>
    <w:rsid w:val="00A96815"/>
    <w:rsid w:val="00AA273A"/>
    <w:rsid w:val="00AA60A2"/>
    <w:rsid w:val="00AA7D67"/>
    <w:rsid w:val="00AB1C26"/>
    <w:rsid w:val="00AB1FBC"/>
    <w:rsid w:val="00AB53A6"/>
    <w:rsid w:val="00AC278B"/>
    <w:rsid w:val="00AC4781"/>
    <w:rsid w:val="00AC664B"/>
    <w:rsid w:val="00AC7C6E"/>
    <w:rsid w:val="00AD0431"/>
    <w:rsid w:val="00AD0EC8"/>
    <w:rsid w:val="00AD5338"/>
    <w:rsid w:val="00AE1BB1"/>
    <w:rsid w:val="00AE2919"/>
    <w:rsid w:val="00AE4F1D"/>
    <w:rsid w:val="00AF3A30"/>
    <w:rsid w:val="00B0001D"/>
    <w:rsid w:val="00B03BAD"/>
    <w:rsid w:val="00B07EC8"/>
    <w:rsid w:val="00B12447"/>
    <w:rsid w:val="00B12F71"/>
    <w:rsid w:val="00B260FA"/>
    <w:rsid w:val="00B27044"/>
    <w:rsid w:val="00B27740"/>
    <w:rsid w:val="00B32FD1"/>
    <w:rsid w:val="00B3461A"/>
    <w:rsid w:val="00B354D3"/>
    <w:rsid w:val="00B35CB7"/>
    <w:rsid w:val="00B368C5"/>
    <w:rsid w:val="00B40A01"/>
    <w:rsid w:val="00B40F9E"/>
    <w:rsid w:val="00B4248A"/>
    <w:rsid w:val="00B445A7"/>
    <w:rsid w:val="00B46801"/>
    <w:rsid w:val="00B51243"/>
    <w:rsid w:val="00B520D5"/>
    <w:rsid w:val="00B545BF"/>
    <w:rsid w:val="00B54CA6"/>
    <w:rsid w:val="00B55E6D"/>
    <w:rsid w:val="00B5707A"/>
    <w:rsid w:val="00B60C8E"/>
    <w:rsid w:val="00B62F5D"/>
    <w:rsid w:val="00B631E9"/>
    <w:rsid w:val="00B705CB"/>
    <w:rsid w:val="00B74687"/>
    <w:rsid w:val="00B74DC4"/>
    <w:rsid w:val="00B76286"/>
    <w:rsid w:val="00B82DDF"/>
    <w:rsid w:val="00B83A07"/>
    <w:rsid w:val="00B90D6E"/>
    <w:rsid w:val="00B9217D"/>
    <w:rsid w:val="00B92F2E"/>
    <w:rsid w:val="00B9495B"/>
    <w:rsid w:val="00B95CD9"/>
    <w:rsid w:val="00B9652B"/>
    <w:rsid w:val="00B97CC2"/>
    <w:rsid w:val="00BA3BAF"/>
    <w:rsid w:val="00BA4104"/>
    <w:rsid w:val="00BA56CE"/>
    <w:rsid w:val="00BB0E71"/>
    <w:rsid w:val="00BB78B6"/>
    <w:rsid w:val="00BC0472"/>
    <w:rsid w:val="00BC1AA7"/>
    <w:rsid w:val="00BC1C0B"/>
    <w:rsid w:val="00BC3B18"/>
    <w:rsid w:val="00BC4080"/>
    <w:rsid w:val="00BC6FBB"/>
    <w:rsid w:val="00BD23B7"/>
    <w:rsid w:val="00BD2930"/>
    <w:rsid w:val="00BD31D7"/>
    <w:rsid w:val="00BD6B3C"/>
    <w:rsid w:val="00BE7E6F"/>
    <w:rsid w:val="00BF1303"/>
    <w:rsid w:val="00BF1902"/>
    <w:rsid w:val="00BF4535"/>
    <w:rsid w:val="00BF45C7"/>
    <w:rsid w:val="00BF7CB0"/>
    <w:rsid w:val="00C03FA8"/>
    <w:rsid w:val="00C04661"/>
    <w:rsid w:val="00C05A3B"/>
    <w:rsid w:val="00C14007"/>
    <w:rsid w:val="00C27C78"/>
    <w:rsid w:val="00C31005"/>
    <w:rsid w:val="00C33338"/>
    <w:rsid w:val="00C40E0B"/>
    <w:rsid w:val="00C40E6F"/>
    <w:rsid w:val="00C424D6"/>
    <w:rsid w:val="00C4773D"/>
    <w:rsid w:val="00C572DE"/>
    <w:rsid w:val="00C65A21"/>
    <w:rsid w:val="00C674D0"/>
    <w:rsid w:val="00C73AFA"/>
    <w:rsid w:val="00C80213"/>
    <w:rsid w:val="00C85542"/>
    <w:rsid w:val="00C8686B"/>
    <w:rsid w:val="00C8709B"/>
    <w:rsid w:val="00C8732C"/>
    <w:rsid w:val="00C87B3B"/>
    <w:rsid w:val="00C9512C"/>
    <w:rsid w:val="00C975E1"/>
    <w:rsid w:val="00CA0364"/>
    <w:rsid w:val="00CA0C93"/>
    <w:rsid w:val="00CA2417"/>
    <w:rsid w:val="00CA4153"/>
    <w:rsid w:val="00CA5413"/>
    <w:rsid w:val="00CA6F7B"/>
    <w:rsid w:val="00CA71DC"/>
    <w:rsid w:val="00CB19E6"/>
    <w:rsid w:val="00CB2072"/>
    <w:rsid w:val="00CB59EA"/>
    <w:rsid w:val="00CB7BD3"/>
    <w:rsid w:val="00CC1E01"/>
    <w:rsid w:val="00CC45DF"/>
    <w:rsid w:val="00CC5007"/>
    <w:rsid w:val="00CC5DA4"/>
    <w:rsid w:val="00CE129E"/>
    <w:rsid w:val="00CE5AFB"/>
    <w:rsid w:val="00CE6476"/>
    <w:rsid w:val="00CE760A"/>
    <w:rsid w:val="00CF1B86"/>
    <w:rsid w:val="00CF351C"/>
    <w:rsid w:val="00CF38DC"/>
    <w:rsid w:val="00CF59CE"/>
    <w:rsid w:val="00CF6C1E"/>
    <w:rsid w:val="00D03B8E"/>
    <w:rsid w:val="00D05B55"/>
    <w:rsid w:val="00D06450"/>
    <w:rsid w:val="00D06E80"/>
    <w:rsid w:val="00D10950"/>
    <w:rsid w:val="00D11C25"/>
    <w:rsid w:val="00D12385"/>
    <w:rsid w:val="00D1338D"/>
    <w:rsid w:val="00D1448B"/>
    <w:rsid w:val="00D15945"/>
    <w:rsid w:val="00D204A1"/>
    <w:rsid w:val="00D20AEE"/>
    <w:rsid w:val="00D21683"/>
    <w:rsid w:val="00D22BF3"/>
    <w:rsid w:val="00D27A38"/>
    <w:rsid w:val="00D3009E"/>
    <w:rsid w:val="00D303FC"/>
    <w:rsid w:val="00D32BCB"/>
    <w:rsid w:val="00D33A6D"/>
    <w:rsid w:val="00D34D22"/>
    <w:rsid w:val="00D36216"/>
    <w:rsid w:val="00D45092"/>
    <w:rsid w:val="00D50C18"/>
    <w:rsid w:val="00D5373A"/>
    <w:rsid w:val="00D56757"/>
    <w:rsid w:val="00D60C3D"/>
    <w:rsid w:val="00D61E57"/>
    <w:rsid w:val="00D73E29"/>
    <w:rsid w:val="00D75576"/>
    <w:rsid w:val="00D81B87"/>
    <w:rsid w:val="00D81CC8"/>
    <w:rsid w:val="00D82D7A"/>
    <w:rsid w:val="00D8372A"/>
    <w:rsid w:val="00D838B4"/>
    <w:rsid w:val="00D83E34"/>
    <w:rsid w:val="00D85BE1"/>
    <w:rsid w:val="00D975AC"/>
    <w:rsid w:val="00DA1462"/>
    <w:rsid w:val="00DA3AC2"/>
    <w:rsid w:val="00DA49FD"/>
    <w:rsid w:val="00DA6D98"/>
    <w:rsid w:val="00DB2AD5"/>
    <w:rsid w:val="00DB2C37"/>
    <w:rsid w:val="00DB55E5"/>
    <w:rsid w:val="00DB5B99"/>
    <w:rsid w:val="00DB5E21"/>
    <w:rsid w:val="00DB66D5"/>
    <w:rsid w:val="00DC61D6"/>
    <w:rsid w:val="00DC6829"/>
    <w:rsid w:val="00DC6973"/>
    <w:rsid w:val="00DD13B4"/>
    <w:rsid w:val="00DD2442"/>
    <w:rsid w:val="00DD4CEB"/>
    <w:rsid w:val="00DD5AC5"/>
    <w:rsid w:val="00DE3D5B"/>
    <w:rsid w:val="00DE53DB"/>
    <w:rsid w:val="00DF5B5C"/>
    <w:rsid w:val="00E01200"/>
    <w:rsid w:val="00E12FF1"/>
    <w:rsid w:val="00E24909"/>
    <w:rsid w:val="00E265DA"/>
    <w:rsid w:val="00E265FC"/>
    <w:rsid w:val="00E2736D"/>
    <w:rsid w:val="00E32094"/>
    <w:rsid w:val="00E36CFB"/>
    <w:rsid w:val="00E50086"/>
    <w:rsid w:val="00E61D56"/>
    <w:rsid w:val="00E660E0"/>
    <w:rsid w:val="00E66AA6"/>
    <w:rsid w:val="00E70128"/>
    <w:rsid w:val="00E70C59"/>
    <w:rsid w:val="00E749E1"/>
    <w:rsid w:val="00E74F4D"/>
    <w:rsid w:val="00E757D6"/>
    <w:rsid w:val="00E8032C"/>
    <w:rsid w:val="00E80D0A"/>
    <w:rsid w:val="00E915B4"/>
    <w:rsid w:val="00E924B5"/>
    <w:rsid w:val="00E9359E"/>
    <w:rsid w:val="00E952A9"/>
    <w:rsid w:val="00E96DD5"/>
    <w:rsid w:val="00E975BB"/>
    <w:rsid w:val="00EA096F"/>
    <w:rsid w:val="00EA15BF"/>
    <w:rsid w:val="00EA3948"/>
    <w:rsid w:val="00EA40FB"/>
    <w:rsid w:val="00EA6D22"/>
    <w:rsid w:val="00EB0E10"/>
    <w:rsid w:val="00EB17EF"/>
    <w:rsid w:val="00EB1CFC"/>
    <w:rsid w:val="00EC6286"/>
    <w:rsid w:val="00ED2FE2"/>
    <w:rsid w:val="00ED3990"/>
    <w:rsid w:val="00ED4B12"/>
    <w:rsid w:val="00ED5029"/>
    <w:rsid w:val="00ED7F93"/>
    <w:rsid w:val="00EE003D"/>
    <w:rsid w:val="00EE16F2"/>
    <w:rsid w:val="00EE20BE"/>
    <w:rsid w:val="00EE271D"/>
    <w:rsid w:val="00EE2C18"/>
    <w:rsid w:val="00EE4558"/>
    <w:rsid w:val="00EF25B7"/>
    <w:rsid w:val="00EF38FC"/>
    <w:rsid w:val="00EF517A"/>
    <w:rsid w:val="00F01194"/>
    <w:rsid w:val="00F01A19"/>
    <w:rsid w:val="00F0201A"/>
    <w:rsid w:val="00F036CF"/>
    <w:rsid w:val="00F0511E"/>
    <w:rsid w:val="00F11F51"/>
    <w:rsid w:val="00F13B22"/>
    <w:rsid w:val="00F13D5C"/>
    <w:rsid w:val="00F144AF"/>
    <w:rsid w:val="00F159E6"/>
    <w:rsid w:val="00F224E9"/>
    <w:rsid w:val="00F22794"/>
    <w:rsid w:val="00F27584"/>
    <w:rsid w:val="00F33392"/>
    <w:rsid w:val="00F33BEF"/>
    <w:rsid w:val="00F36DDF"/>
    <w:rsid w:val="00F37F57"/>
    <w:rsid w:val="00F415A7"/>
    <w:rsid w:val="00F4192F"/>
    <w:rsid w:val="00F43B73"/>
    <w:rsid w:val="00F54CC5"/>
    <w:rsid w:val="00F62161"/>
    <w:rsid w:val="00F62CC2"/>
    <w:rsid w:val="00F630FD"/>
    <w:rsid w:val="00F64FF6"/>
    <w:rsid w:val="00F727DB"/>
    <w:rsid w:val="00F75949"/>
    <w:rsid w:val="00F76362"/>
    <w:rsid w:val="00F763FF"/>
    <w:rsid w:val="00F77DF0"/>
    <w:rsid w:val="00F81CAA"/>
    <w:rsid w:val="00F82FAC"/>
    <w:rsid w:val="00F8685A"/>
    <w:rsid w:val="00F8779F"/>
    <w:rsid w:val="00F904EE"/>
    <w:rsid w:val="00F90974"/>
    <w:rsid w:val="00F976A4"/>
    <w:rsid w:val="00F97CC2"/>
    <w:rsid w:val="00FA0241"/>
    <w:rsid w:val="00FA2658"/>
    <w:rsid w:val="00FA2BAA"/>
    <w:rsid w:val="00FA557B"/>
    <w:rsid w:val="00FA7479"/>
    <w:rsid w:val="00FB0834"/>
    <w:rsid w:val="00FC02C7"/>
    <w:rsid w:val="00FC2643"/>
    <w:rsid w:val="00FD4560"/>
    <w:rsid w:val="00FE2550"/>
    <w:rsid w:val="00FE3385"/>
    <w:rsid w:val="00FE4DEB"/>
    <w:rsid w:val="00FF1165"/>
    <w:rsid w:val="00FF68E6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9B508C2-00CC-44D6-B5A6-EC951D3F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de-CH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0974"/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qFormat/>
    <w:rsid w:val="006B6AFF"/>
    <w:pPr>
      <w:numPr>
        <w:numId w:val="1"/>
      </w:numPr>
      <w:tabs>
        <w:tab w:val="clear" w:pos="432"/>
      </w:tabs>
      <w:spacing w:before="240" w:after="240"/>
      <w:ind w:left="851" w:hanging="851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qFormat/>
    <w:rsid w:val="00034393"/>
    <w:pPr>
      <w:numPr>
        <w:ilvl w:val="1"/>
        <w:numId w:val="1"/>
      </w:numPr>
      <w:tabs>
        <w:tab w:val="clear" w:pos="576"/>
      </w:tabs>
      <w:spacing w:before="240" w:after="240"/>
      <w:ind w:left="851" w:hanging="851"/>
      <w:jc w:val="both"/>
      <w:outlineLvl w:val="1"/>
    </w:pPr>
    <w:rPr>
      <w:b/>
      <w:bCs/>
      <w:sz w:val="22"/>
    </w:rPr>
  </w:style>
  <w:style w:type="paragraph" w:styleId="berschrift3">
    <w:name w:val="heading 3"/>
    <w:basedOn w:val="Standard"/>
    <w:next w:val="Textkrper"/>
    <w:qFormat/>
    <w:rsid w:val="006B6AFF"/>
    <w:pPr>
      <w:numPr>
        <w:ilvl w:val="2"/>
        <w:numId w:val="1"/>
      </w:numPr>
      <w:tabs>
        <w:tab w:val="clear" w:pos="720"/>
      </w:tabs>
      <w:spacing w:before="240" w:after="240"/>
      <w:ind w:left="851" w:hanging="851"/>
      <w:jc w:val="both"/>
      <w:outlineLvl w:val="2"/>
    </w:pPr>
    <w:rPr>
      <w:b/>
      <w:sz w:val="20"/>
    </w:rPr>
  </w:style>
  <w:style w:type="paragraph" w:styleId="berschrift4">
    <w:name w:val="heading 4"/>
    <w:basedOn w:val="Standard"/>
    <w:next w:val="Textkrper"/>
    <w:qFormat/>
    <w:rsid w:val="006B6AFF"/>
    <w:pPr>
      <w:numPr>
        <w:ilvl w:val="3"/>
        <w:numId w:val="1"/>
      </w:numPr>
      <w:tabs>
        <w:tab w:val="clear" w:pos="864"/>
      </w:tabs>
      <w:spacing w:before="240" w:after="240"/>
      <w:ind w:left="851" w:hanging="851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qFormat/>
    <w:rsid w:val="00645197"/>
    <w:pPr>
      <w:numPr>
        <w:ilvl w:val="4"/>
        <w:numId w:val="1"/>
      </w:numPr>
      <w:tabs>
        <w:tab w:val="clear" w:pos="1008"/>
      </w:tabs>
      <w:spacing w:before="240" w:after="60"/>
      <w:ind w:left="1134" w:hanging="1134"/>
      <w:outlineLvl w:val="4"/>
    </w:pPr>
  </w:style>
  <w:style w:type="paragraph" w:styleId="berschrift6">
    <w:name w:val="heading 6"/>
    <w:basedOn w:val="Standard"/>
    <w:next w:val="Textkrper"/>
    <w:qFormat/>
    <w:rsid w:val="00645197"/>
    <w:pPr>
      <w:numPr>
        <w:ilvl w:val="5"/>
        <w:numId w:val="1"/>
      </w:numPr>
      <w:tabs>
        <w:tab w:val="clear" w:pos="1152"/>
      </w:tabs>
      <w:spacing w:before="240" w:after="60"/>
      <w:ind w:left="1134" w:hanging="1134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0658F7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qFormat/>
    <w:rsid w:val="000658F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qFormat/>
    <w:rsid w:val="000658F7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rsid w:val="000658F7"/>
    <w:pPr>
      <w:tabs>
        <w:tab w:val="center" w:pos="4536"/>
        <w:tab w:val="right" w:pos="9072"/>
      </w:tabs>
    </w:pPr>
    <w:rPr>
      <w:sz w:val="12"/>
    </w:rPr>
  </w:style>
  <w:style w:type="character" w:styleId="Seitenzahl">
    <w:name w:val="page number"/>
    <w:basedOn w:val="Absatz-Standardschriftart"/>
    <w:rsid w:val="000658F7"/>
    <w:rPr>
      <w:rFonts w:ascii="Verdana" w:hAnsi="Verdana"/>
      <w:sz w:val="10"/>
    </w:rPr>
  </w:style>
  <w:style w:type="paragraph" w:styleId="Funotentext">
    <w:name w:val="footnote text"/>
    <w:basedOn w:val="Standard"/>
    <w:semiHidden/>
    <w:rsid w:val="000658F7"/>
  </w:style>
  <w:style w:type="table" w:styleId="Tabellenraster">
    <w:name w:val="Table Grid"/>
    <w:basedOn w:val="NormaleTabelle"/>
    <w:rsid w:val="000658F7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vorlageberschrift112pt">
    <w:name w:val="Formatvorlage Überschrift 1 + 12 pt"/>
    <w:basedOn w:val="berschrift1"/>
    <w:rsid w:val="000658F7"/>
    <w:rPr>
      <w:bCs/>
      <w:sz w:val="24"/>
    </w:rPr>
  </w:style>
  <w:style w:type="paragraph" w:styleId="Textkrper">
    <w:name w:val="Body Text"/>
    <w:basedOn w:val="Standard"/>
    <w:rsid w:val="00EE271D"/>
    <w:pPr>
      <w:spacing w:after="240"/>
    </w:pPr>
  </w:style>
  <w:style w:type="paragraph" w:customStyle="1" w:styleId="DocTitel1">
    <w:name w:val="DocTitel1"/>
    <w:basedOn w:val="Standard"/>
    <w:autoRedefine/>
    <w:rsid w:val="00AC664B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semiHidden/>
    <w:rsid w:val="00AC664B"/>
    <w:pPr>
      <w:tabs>
        <w:tab w:val="left" w:pos="426"/>
        <w:tab w:val="right" w:leader="dot" w:pos="9072"/>
      </w:tabs>
    </w:pPr>
    <w:rPr>
      <w:b/>
      <w:lang w:val="en-GB"/>
    </w:rPr>
  </w:style>
  <w:style w:type="character" w:styleId="Hyperlink">
    <w:name w:val="Hyperlink"/>
    <w:basedOn w:val="Absatz-Standardschriftart"/>
    <w:rsid w:val="001B2B1C"/>
    <w:rPr>
      <w:color w:val="E6003C"/>
      <w:u w:val="none"/>
    </w:rPr>
  </w:style>
  <w:style w:type="paragraph" w:styleId="Verzeichnis2">
    <w:name w:val="toc 2"/>
    <w:basedOn w:val="Standard"/>
    <w:next w:val="Standard"/>
    <w:autoRedefine/>
    <w:semiHidden/>
    <w:rsid w:val="00AC664B"/>
    <w:pPr>
      <w:tabs>
        <w:tab w:val="left" w:pos="1134"/>
        <w:tab w:val="right" w:leader="dot" w:pos="9060"/>
      </w:tabs>
      <w:ind w:left="426"/>
    </w:pPr>
  </w:style>
  <w:style w:type="paragraph" w:styleId="Verzeichnis3">
    <w:name w:val="toc 3"/>
    <w:basedOn w:val="Standard"/>
    <w:next w:val="Standard"/>
    <w:autoRedefine/>
    <w:semiHidden/>
    <w:rsid w:val="00AC664B"/>
    <w:pPr>
      <w:ind w:left="400"/>
    </w:pPr>
  </w:style>
  <w:style w:type="paragraph" w:customStyle="1" w:styleId="Aufzhlung">
    <w:name w:val="Aufzählung"/>
    <w:basedOn w:val="Standard"/>
    <w:rsid w:val="00EE271D"/>
    <w:pPr>
      <w:numPr>
        <w:numId w:val="2"/>
      </w:numPr>
      <w:tabs>
        <w:tab w:val="clear" w:pos="720"/>
        <w:tab w:val="left" w:pos="284"/>
      </w:tabs>
      <w:ind w:left="284" w:hanging="284"/>
    </w:pPr>
    <w:rPr>
      <w:szCs w:val="24"/>
    </w:rPr>
  </w:style>
  <w:style w:type="paragraph" w:customStyle="1" w:styleId="Konzepttitel1">
    <w:name w:val="Konzepttitel 1"/>
    <w:basedOn w:val="Formatvorlageberschrift112pt"/>
    <w:rsid w:val="00EE271D"/>
    <w:pPr>
      <w:tabs>
        <w:tab w:val="left" w:pos="720"/>
      </w:tabs>
    </w:pPr>
  </w:style>
  <w:style w:type="paragraph" w:customStyle="1" w:styleId="Konzepttitel2">
    <w:name w:val="Konzepttitel 2"/>
    <w:basedOn w:val="berschrift2"/>
    <w:rsid w:val="00EE271D"/>
    <w:pPr>
      <w:tabs>
        <w:tab w:val="left" w:pos="720"/>
      </w:tabs>
      <w:ind w:left="578" w:hanging="578"/>
    </w:pPr>
    <w:rPr>
      <w:sz w:val="20"/>
    </w:rPr>
  </w:style>
  <w:style w:type="paragraph" w:customStyle="1" w:styleId="Konzepttitel3">
    <w:name w:val="Konzepttitel 3"/>
    <w:basedOn w:val="berschrift3"/>
    <w:rsid w:val="00EE271D"/>
    <w:rPr>
      <w:sz w:val="18"/>
      <w:szCs w:val="18"/>
    </w:rPr>
  </w:style>
  <w:style w:type="paragraph" w:styleId="Kopfzeile">
    <w:name w:val="header"/>
    <w:basedOn w:val="Standard"/>
    <w:rsid w:val="00EE271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DB55E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B55E5"/>
    <w:rPr>
      <w:rFonts w:ascii="Tahoma" w:eastAsia="PMingLiU" w:hAnsi="Tahoma" w:cs="Tahoma"/>
      <w:sz w:val="16"/>
      <w:szCs w:val="16"/>
      <w:lang w:eastAsia="de-DE"/>
    </w:rPr>
  </w:style>
  <w:style w:type="paragraph" w:styleId="Listenabsatz">
    <w:name w:val="List Paragraph"/>
    <w:basedOn w:val="Standard"/>
    <w:uiPriority w:val="34"/>
    <w:qFormat/>
    <w:rsid w:val="0034456C"/>
    <w:pPr>
      <w:ind w:left="720"/>
      <w:contextualSpacing/>
    </w:pPr>
  </w:style>
  <w:style w:type="character" w:styleId="BesuchterHyperlink">
    <w:name w:val="FollowedHyperlink"/>
    <w:basedOn w:val="Absatz-Standardschriftart"/>
    <w:rsid w:val="001B2B1C"/>
    <w:rPr>
      <w:color w:val="7F0925"/>
      <w:u w:val="none"/>
    </w:rPr>
  </w:style>
  <w:style w:type="paragraph" w:styleId="Titel">
    <w:name w:val="Title"/>
    <w:basedOn w:val="Standard"/>
    <w:next w:val="Standard"/>
    <w:link w:val="TitelZchn"/>
    <w:qFormat/>
    <w:rsid w:val="00D82D7A"/>
    <w:pPr>
      <w:spacing w:before="360" w:after="480" w:line="360" w:lineRule="auto"/>
      <w:contextualSpacing/>
    </w:pPr>
    <w:rPr>
      <w:rFonts w:eastAsiaTheme="majorEastAsia" w:cstheme="majorBidi"/>
      <w:b/>
      <w:color w:val="E6003C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D82D7A"/>
    <w:rPr>
      <w:rFonts w:ascii="Verdana" w:eastAsiaTheme="majorEastAsia" w:hAnsi="Verdana" w:cstheme="majorBidi"/>
      <w:b/>
      <w:color w:val="E6003C"/>
      <w:spacing w:val="5"/>
      <w:kern w:val="28"/>
      <w:sz w:val="52"/>
      <w:szCs w:val="52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377934"/>
    <w:pPr>
      <w:numPr>
        <w:ilvl w:val="1"/>
      </w:numPr>
    </w:pPr>
    <w:rPr>
      <w:rFonts w:eastAsiaTheme="majorEastAsia" w:cstheme="majorBidi"/>
      <w:iCs/>
      <w:color w:val="E6003C"/>
      <w:spacing w:val="15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rsid w:val="00377934"/>
    <w:rPr>
      <w:rFonts w:ascii="Verdana" w:eastAsiaTheme="majorEastAsia" w:hAnsi="Verdana" w:cstheme="majorBidi"/>
      <w:iCs/>
      <w:color w:val="E6003C"/>
      <w:spacing w:val="15"/>
      <w:sz w:val="40"/>
      <w:szCs w:val="24"/>
      <w:lang w:eastAsia="de-DE"/>
    </w:rPr>
  </w:style>
  <w:style w:type="paragraph" w:styleId="KeinLeerraum">
    <w:name w:val="No Spacing"/>
    <w:uiPriority w:val="1"/>
    <w:qFormat/>
    <w:rsid w:val="00377934"/>
    <w:rPr>
      <w:rFonts w:ascii="Verdana" w:eastAsia="PMingLiU" w:hAnsi="Verdana"/>
      <w:sz w:val="18"/>
      <w:lang w:eastAsia="de-DE"/>
    </w:rPr>
  </w:style>
  <w:style w:type="character" w:styleId="Buchtitel">
    <w:name w:val="Book Title"/>
    <w:basedOn w:val="Absatz-Standardschriftart"/>
    <w:uiPriority w:val="33"/>
    <w:qFormat/>
    <w:rsid w:val="00377934"/>
    <w:rPr>
      <w:rFonts w:ascii="Verdana" w:hAnsi="Verdana"/>
      <w:b/>
      <w:bCs/>
      <w:smallCaps/>
      <w:color w:val="auto"/>
      <w:spacing w:val="5"/>
      <w:sz w:val="24"/>
    </w:rPr>
  </w:style>
  <w:style w:type="table" w:styleId="TabelleAktuell">
    <w:name w:val="Table Contemporary"/>
    <w:aliases w:val="Tabelle Bison"/>
    <w:basedOn w:val="NormaleTabelle"/>
    <w:rsid w:val="00264D4F"/>
    <w:rPr>
      <w:rFonts w:ascii="Verdana" w:hAnsi="Verdana"/>
      <w:sz w:val="1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clear" w:color="auto" w:fill="F64C64"/>
      </w:tcPr>
    </w:tblStylePr>
    <w:tblStylePr w:type="band1Horz">
      <w:rPr>
        <w:color w:val="auto"/>
      </w:rPr>
      <w:tblPr/>
      <w:tcPr>
        <w:shd w:val="clear" w:color="auto" w:fill="FFFFFF" w:themeFill="background1"/>
      </w:tcPr>
    </w:tblStylePr>
    <w:tblStylePr w:type="band2Horz">
      <w:rPr>
        <w:color w:val="auto"/>
      </w:rPr>
      <w:tblPr/>
      <w:tcPr>
        <w:shd w:val="clear" w:color="auto" w:fill="F7A7B2"/>
      </w:tcPr>
    </w:tblStylePr>
  </w:style>
  <w:style w:type="paragraph" w:customStyle="1" w:styleId="Tabellenschrift">
    <w:name w:val="Tabellenschrift"/>
    <w:basedOn w:val="Standard"/>
    <w:link w:val="TabellenschriftZchn"/>
    <w:qFormat/>
    <w:rsid w:val="0010481C"/>
    <w:pPr>
      <w:spacing w:before="60" w:after="60"/>
    </w:pPr>
    <w:rPr>
      <w:bCs/>
    </w:rPr>
  </w:style>
  <w:style w:type="table" w:styleId="Tabelle3D-Effekt1">
    <w:name w:val="Table 3D effects 1"/>
    <w:basedOn w:val="NormaleTabelle"/>
    <w:rsid w:val="001445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TabellenschriftZchn">
    <w:name w:val="Tabellenschrift Zchn"/>
    <w:basedOn w:val="Absatz-Standardschriftart"/>
    <w:link w:val="Tabellenschrift"/>
    <w:rsid w:val="0010481C"/>
    <w:rPr>
      <w:rFonts w:ascii="Verdana" w:eastAsia="PMingLiU" w:hAnsi="Verdana"/>
      <w:bCs/>
      <w:sz w:val="18"/>
      <w:lang w:eastAsia="de-DE"/>
    </w:rPr>
  </w:style>
  <w:style w:type="character" w:styleId="Fett">
    <w:name w:val="Strong"/>
    <w:basedOn w:val="Absatz-Standardschriftart"/>
    <w:qFormat/>
    <w:rsid w:val="0009045F"/>
    <w:rPr>
      <w:rFonts w:ascii="Verdana" w:hAnsi="Verdana"/>
      <w:b/>
      <w:bCs/>
      <w:sz w:val="18"/>
    </w:rPr>
  </w:style>
  <w:style w:type="character" w:styleId="Hervorhebung">
    <w:name w:val="Emphasis"/>
    <w:basedOn w:val="Absatz-Standardschriftart"/>
    <w:qFormat/>
    <w:rsid w:val="0009045F"/>
    <w:rPr>
      <w:rFonts w:ascii="Verdana" w:hAnsi="Verdana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55CD-8572-403A-BC75-9E711ECFB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Projektbezeichnung</vt:lpstr>
    </vt:vector>
  </TitlesOfParts>
  <Company>BISON IT Services AG</Company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Projektbezeichnung</dc:title>
  <dc:creator>Hirtenfelder Raphael</dc:creator>
  <cp:lastModifiedBy>Schönholzer Philip</cp:lastModifiedBy>
  <cp:revision>3</cp:revision>
  <dcterms:created xsi:type="dcterms:W3CDTF">2014-07-08T09:01:00Z</dcterms:created>
  <dcterms:modified xsi:type="dcterms:W3CDTF">2014-07-08T09:08:00Z</dcterms:modified>
</cp:coreProperties>
</file>